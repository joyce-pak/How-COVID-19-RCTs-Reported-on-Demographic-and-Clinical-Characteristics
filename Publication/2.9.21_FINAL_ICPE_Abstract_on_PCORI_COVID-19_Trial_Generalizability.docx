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864F1" w14:textId="263C3578" w:rsidR="00690C12" w:rsidRPr="005545B1" w:rsidRDefault="00690C12" w:rsidP="00690C12">
      <w:pPr>
        <w:rPr>
          <w:rFonts w:ascii="Times New Roman" w:hAnsi="Times New Roman" w:cs="Times New Roman"/>
          <w:color w:val="000000" w:themeColor="text1"/>
        </w:rPr>
      </w:pPr>
      <w:r w:rsidRPr="005545B1">
        <w:rPr>
          <w:rFonts w:ascii="Times New Roman" w:hAnsi="Times New Roman" w:cs="Times New Roman"/>
          <w:color w:val="000000" w:themeColor="text1"/>
        </w:rPr>
        <w:t>ICPE Abstract</w:t>
      </w:r>
    </w:p>
    <w:p w14:paraId="70356A1C" w14:textId="77777777" w:rsidR="00690C12" w:rsidRPr="005545B1" w:rsidRDefault="00690C12" w:rsidP="00690C12">
      <w:pPr>
        <w:rPr>
          <w:rFonts w:ascii="Times New Roman" w:hAnsi="Times New Roman" w:cs="Times New Roman"/>
          <w:color w:val="000000" w:themeColor="text1"/>
        </w:rPr>
      </w:pPr>
      <w:r w:rsidRPr="005545B1">
        <w:rPr>
          <w:rFonts w:ascii="Times New Roman" w:hAnsi="Times New Roman" w:cs="Times New Roman"/>
          <w:color w:val="000000" w:themeColor="text1"/>
        </w:rPr>
        <w:t xml:space="preserve">Title: How COVID-19 Randomized Controlled Trials Reported on Demographic and Clinical Characteristics </w:t>
      </w:r>
    </w:p>
    <w:p w14:paraId="79B4506B" w14:textId="77777777" w:rsidR="00690C12" w:rsidRPr="005545B1" w:rsidRDefault="00690C12" w:rsidP="00690C12">
      <w:pPr>
        <w:rPr>
          <w:rFonts w:ascii="Times New Roman" w:hAnsi="Times New Roman" w:cs="Times New Roman"/>
          <w:b/>
          <w:bCs/>
          <w:color w:val="000000" w:themeColor="text1"/>
        </w:rPr>
      </w:pPr>
      <w:r w:rsidRPr="005545B1">
        <w:rPr>
          <w:rFonts w:ascii="Times New Roman" w:hAnsi="Times New Roman" w:cs="Times New Roman"/>
          <w:color w:val="000000" w:themeColor="text1"/>
        </w:rPr>
        <w:t>Joyce Pak, Jennifer L. Lund, Alexander Keil, Daniel Westreich, Til Stürmer, David Wohl, Claire Farel, M. Bradley Drummond, Michael Webster-Clark</w:t>
      </w:r>
      <w:r w:rsidRPr="005545B1">
        <w:rPr>
          <w:rFonts w:ascii="Times New Roman" w:hAnsi="Times New Roman" w:cs="Times New Roman"/>
          <w:b/>
          <w:bCs/>
          <w:color w:val="000000" w:themeColor="text1"/>
        </w:rPr>
        <w:t xml:space="preserve"> </w:t>
      </w:r>
    </w:p>
    <w:p w14:paraId="18BA0982" w14:textId="4221BE1B" w:rsidR="00690C12" w:rsidRPr="005545B1" w:rsidRDefault="00554001" w:rsidP="00690C12">
      <w:pPr>
        <w:rPr>
          <w:rFonts w:ascii="Times New Roman" w:hAnsi="Times New Roman" w:cs="Times New Roman"/>
          <w:b/>
          <w:bCs/>
          <w:color w:val="000000" w:themeColor="text1"/>
        </w:rPr>
      </w:pPr>
      <w:r w:rsidRPr="005545B1">
        <w:rPr>
          <w:rFonts w:ascii="Times New Roman" w:hAnsi="Times New Roman" w:cs="Times New Roman"/>
          <w:b/>
          <w:bCs/>
          <w:color w:val="000000" w:themeColor="text1"/>
        </w:rPr>
        <w:t>2</w:t>
      </w:r>
      <w:ins w:id="0" w:author="Joyce Pak" w:date="2021-02-09T15:52:00Z">
        <w:r w:rsidR="000F330B">
          <w:rPr>
            <w:rFonts w:ascii="Times New Roman" w:hAnsi="Times New Roman" w:cs="Times New Roman"/>
            <w:b/>
            <w:bCs/>
            <w:color w:val="000000" w:themeColor="text1"/>
          </w:rPr>
          <w:t>342</w:t>
        </w:r>
      </w:ins>
      <w:del w:id="1" w:author="Joyce Pak" w:date="2021-02-09T15:52:00Z">
        <w:r w:rsidR="007F7B48" w:rsidRPr="005545B1" w:rsidDel="000F330B">
          <w:rPr>
            <w:rFonts w:ascii="Times New Roman" w:hAnsi="Times New Roman" w:cs="Times New Roman"/>
            <w:b/>
            <w:bCs/>
            <w:color w:val="000000" w:themeColor="text1"/>
          </w:rPr>
          <w:delText>2</w:delText>
        </w:r>
        <w:r w:rsidR="005545B1" w:rsidRPr="005545B1" w:rsidDel="000F330B">
          <w:rPr>
            <w:rFonts w:ascii="Times New Roman" w:hAnsi="Times New Roman" w:cs="Times New Roman"/>
            <w:b/>
            <w:bCs/>
            <w:color w:val="000000" w:themeColor="text1"/>
          </w:rPr>
          <w:delText>75</w:delText>
        </w:r>
      </w:del>
      <w:r w:rsidR="00690C12" w:rsidRPr="005545B1">
        <w:rPr>
          <w:rFonts w:ascii="Times New Roman" w:hAnsi="Times New Roman" w:cs="Times New Roman"/>
          <w:b/>
          <w:bCs/>
          <w:color w:val="000000" w:themeColor="text1"/>
        </w:rPr>
        <w:t>/</w:t>
      </w:r>
      <w:del w:id="2" w:author="Joyce Pak" w:date="2021-02-09T15:52:00Z">
        <w:r w:rsidR="00690C12" w:rsidRPr="005545B1" w:rsidDel="000F330B">
          <w:rPr>
            <w:rFonts w:ascii="Times New Roman" w:hAnsi="Times New Roman" w:cs="Times New Roman"/>
            <w:b/>
            <w:bCs/>
            <w:color w:val="000000" w:themeColor="text1"/>
          </w:rPr>
          <w:delText>2350character</w:delText>
        </w:r>
      </w:del>
      <w:ins w:id="3" w:author="Joyce Pak" w:date="2021-02-09T15:52:00Z">
        <w:r w:rsidR="000F330B" w:rsidRPr="005545B1">
          <w:rPr>
            <w:rFonts w:ascii="Times New Roman" w:hAnsi="Times New Roman" w:cs="Times New Roman"/>
            <w:b/>
            <w:bCs/>
            <w:color w:val="000000" w:themeColor="text1"/>
          </w:rPr>
          <w:t>2350</w:t>
        </w:r>
        <w:r w:rsidR="000F330B">
          <w:rPr>
            <w:rFonts w:ascii="Times New Roman" w:hAnsi="Times New Roman" w:cs="Times New Roman"/>
            <w:b/>
            <w:bCs/>
            <w:color w:val="000000" w:themeColor="text1"/>
          </w:rPr>
          <w:t xml:space="preserve"> character</w:t>
        </w:r>
      </w:ins>
      <w:r w:rsidR="00690C12" w:rsidRPr="005545B1">
        <w:rPr>
          <w:rFonts w:ascii="Times New Roman" w:hAnsi="Times New Roman" w:cs="Times New Roman"/>
          <w:b/>
          <w:bCs/>
          <w:color w:val="000000" w:themeColor="text1"/>
        </w:rPr>
        <w:t xml:space="preserve"> limit (not including spaces)</w:t>
      </w:r>
    </w:p>
    <w:p w14:paraId="77DD4CEA" w14:textId="6C09329A" w:rsidR="007F7B48" w:rsidRPr="005545B1" w:rsidRDefault="00690C12" w:rsidP="004B70E0">
      <w:pPr>
        <w:rPr>
          <w:rFonts w:ascii="Times New Roman" w:hAnsi="Times New Roman" w:cs="Times New Roman"/>
          <w:b/>
          <w:bCs/>
          <w:color w:val="000000" w:themeColor="text1"/>
        </w:rPr>
      </w:pPr>
      <w:r w:rsidRPr="005545B1">
        <w:rPr>
          <w:rFonts w:ascii="Times New Roman" w:hAnsi="Times New Roman" w:cs="Times New Roman"/>
          <w:b/>
          <w:bCs/>
          <w:color w:val="000000" w:themeColor="text1"/>
        </w:rPr>
        <w:t>No structured format required</w:t>
      </w:r>
    </w:p>
    <w:p w14:paraId="2BC625A6" w14:textId="77777777" w:rsidR="005545B1" w:rsidRPr="005545B1" w:rsidRDefault="005545B1" w:rsidP="004B70E0">
      <w:pPr>
        <w:rPr>
          <w:rFonts w:ascii="Times New Roman" w:hAnsi="Times New Roman" w:cs="Times New Roman"/>
          <w:b/>
          <w:bCs/>
          <w:color w:val="000000" w:themeColor="text1"/>
        </w:rPr>
      </w:pPr>
    </w:p>
    <w:p w14:paraId="7FA7744C" w14:textId="2E99DAAA" w:rsidR="00690C12" w:rsidRDefault="004530D3" w:rsidP="00690C12">
      <w:pPr>
        <w:pStyle w:val="ColorfulList-Accent12"/>
        <w:spacing w:after="120" w:line="240" w:lineRule="auto"/>
        <w:ind w:left="0"/>
        <w:rPr>
          <w:ins w:id="4" w:author="Michael Webster-Clark" w:date="2021-02-09T12:05:00Z"/>
          <w:rFonts w:ascii="Times New Roman" w:eastAsia="Arial" w:hAnsi="Times New Roman" w:cs="Times New Roman"/>
          <w:color w:val="000000" w:themeColor="text1"/>
          <w:sz w:val="24"/>
          <w:szCs w:val="24"/>
        </w:rPr>
      </w:pPr>
      <w:ins w:id="5" w:author="Michael Webster-Clark" w:date="2021-02-09T12:06:00Z">
        <w:r>
          <w:rPr>
            <w:rFonts w:ascii="Times New Roman" w:eastAsia="Arial" w:hAnsi="Times New Roman" w:cs="Times New Roman"/>
            <w:color w:val="000000" w:themeColor="text1"/>
            <w:sz w:val="24"/>
            <w:szCs w:val="24"/>
          </w:rPr>
          <w:t xml:space="preserve">Background: </w:t>
        </w:r>
      </w:ins>
      <w:r w:rsidR="00690C12" w:rsidRPr="005545B1">
        <w:rPr>
          <w:rFonts w:ascii="Times New Roman" w:eastAsia="Arial" w:hAnsi="Times New Roman" w:cs="Times New Roman"/>
          <w:color w:val="000000" w:themeColor="text1"/>
          <w:sz w:val="24"/>
          <w:szCs w:val="24"/>
        </w:rPr>
        <w:t xml:space="preserve">Mortality in COVID-19 patients varies by sex, age, race/ethnicity, and </w:t>
      </w:r>
      <w:r w:rsidR="005545B1" w:rsidRPr="005545B1">
        <w:rPr>
          <w:rFonts w:ascii="Times New Roman" w:eastAsia="Arial" w:hAnsi="Times New Roman" w:cs="Times New Roman"/>
          <w:color w:val="000000" w:themeColor="text1"/>
          <w:sz w:val="24"/>
          <w:szCs w:val="24"/>
        </w:rPr>
        <w:t xml:space="preserve">concomitant </w:t>
      </w:r>
      <w:r w:rsidR="00690C12" w:rsidRPr="005545B1">
        <w:rPr>
          <w:rFonts w:ascii="Times New Roman" w:eastAsia="Arial" w:hAnsi="Times New Roman" w:cs="Times New Roman"/>
          <w:color w:val="000000" w:themeColor="text1"/>
          <w:sz w:val="24"/>
          <w:szCs w:val="24"/>
        </w:rPr>
        <w:t>comorbid conditions. Because of this variation, treatments to prevent or treat COVID-19 are likely to have heterogeneous effects, making external validity in randomized controlled trials (RCTs) especially important. To assess the external validity of RCT findings to target populations of interest, it is necessary to</w:t>
      </w:r>
      <w:del w:id="6" w:author="Joyce Pak" w:date="2021-02-09T15:51:00Z">
        <w:r w:rsidR="00690C12" w:rsidRPr="005545B1" w:rsidDel="00CE2D8E">
          <w:rPr>
            <w:rFonts w:ascii="Times New Roman" w:eastAsia="Arial" w:hAnsi="Times New Roman" w:cs="Times New Roman"/>
            <w:color w:val="000000" w:themeColor="text1"/>
            <w:sz w:val="24"/>
            <w:szCs w:val="24"/>
          </w:rPr>
          <w:delText xml:space="preserve"> understand</w:delText>
        </w:r>
      </w:del>
      <w:r w:rsidR="00690C12" w:rsidRPr="005545B1">
        <w:rPr>
          <w:rFonts w:ascii="Times New Roman" w:eastAsia="Arial" w:hAnsi="Times New Roman" w:cs="Times New Roman"/>
          <w:color w:val="000000" w:themeColor="text1"/>
          <w:sz w:val="24"/>
          <w:szCs w:val="24"/>
        </w:rPr>
        <w:t xml:space="preserve"> </w:t>
      </w:r>
      <w:del w:id="7" w:author="Michael Webster-Clark" w:date="2021-02-09T12:08:00Z">
        <w:r w:rsidR="00690C12" w:rsidRPr="005545B1" w:rsidDel="004530D3">
          <w:rPr>
            <w:rFonts w:ascii="Times New Roman" w:eastAsia="Arial" w:hAnsi="Times New Roman" w:cs="Times New Roman"/>
            <w:color w:val="000000" w:themeColor="text1"/>
            <w:sz w:val="24"/>
            <w:szCs w:val="24"/>
          </w:rPr>
          <w:delText>the patterns of participation in these RCTs and the extent to which they measure and report key demographic and clinical characteristics.</w:delText>
        </w:r>
      </w:del>
      <w:ins w:id="8" w:author="Michael Webster-Clark" w:date="2021-02-09T12:08:00Z">
        <w:del w:id="9" w:author="Joyce Pak" w:date="2021-02-09T15:43:00Z">
          <w:r w:rsidDel="00DB6E92">
            <w:rPr>
              <w:rFonts w:ascii="Times New Roman" w:eastAsia="Arial" w:hAnsi="Times New Roman" w:cs="Times New Roman"/>
              <w:color w:val="000000" w:themeColor="text1"/>
              <w:sz w:val="24"/>
              <w:szCs w:val="24"/>
            </w:rPr>
            <w:delText>who is participating and what variables are being reported on in trial publications</w:delText>
          </w:r>
        </w:del>
      </w:ins>
      <w:ins w:id="10" w:author="Joyce Pak" w:date="2021-02-09T15:43:00Z">
        <w:r w:rsidR="00DB6E92">
          <w:rPr>
            <w:rFonts w:ascii="Times New Roman" w:eastAsia="Arial" w:hAnsi="Times New Roman" w:cs="Times New Roman"/>
            <w:color w:val="000000" w:themeColor="text1"/>
            <w:sz w:val="24"/>
            <w:szCs w:val="24"/>
          </w:rPr>
          <w:t xml:space="preserve">characterize trial </w:t>
        </w:r>
      </w:ins>
      <w:ins w:id="11" w:author="Joyce Pak" w:date="2021-02-09T15:44:00Z">
        <w:r w:rsidR="00DB6E92">
          <w:rPr>
            <w:rFonts w:ascii="Times New Roman" w:eastAsia="Arial" w:hAnsi="Times New Roman" w:cs="Times New Roman"/>
            <w:color w:val="000000" w:themeColor="text1"/>
            <w:sz w:val="24"/>
            <w:szCs w:val="24"/>
          </w:rPr>
          <w:t>populations and the reporting of specific patient-level characteristics</w:t>
        </w:r>
      </w:ins>
      <w:ins w:id="12" w:author="Michael Webster-Clark" w:date="2021-02-09T12:08:00Z">
        <w:r>
          <w:rPr>
            <w:rFonts w:ascii="Times New Roman" w:eastAsia="Arial" w:hAnsi="Times New Roman" w:cs="Times New Roman"/>
            <w:color w:val="000000" w:themeColor="text1"/>
            <w:sz w:val="24"/>
            <w:szCs w:val="24"/>
          </w:rPr>
          <w:t>.</w:t>
        </w:r>
      </w:ins>
      <w:r w:rsidR="00690C12" w:rsidRPr="005545B1">
        <w:rPr>
          <w:rFonts w:ascii="Times New Roman" w:eastAsia="Arial" w:hAnsi="Times New Roman" w:cs="Times New Roman"/>
          <w:color w:val="000000" w:themeColor="text1"/>
          <w:sz w:val="24"/>
          <w:szCs w:val="24"/>
        </w:rPr>
        <w:t xml:space="preserve"> </w:t>
      </w:r>
    </w:p>
    <w:p w14:paraId="0BAD0F20" w14:textId="0929F194" w:rsidR="004530D3" w:rsidRDefault="004530D3" w:rsidP="00690C12">
      <w:pPr>
        <w:pStyle w:val="ColorfulList-Accent12"/>
        <w:spacing w:after="120" w:line="240" w:lineRule="auto"/>
        <w:ind w:left="0"/>
        <w:rPr>
          <w:ins w:id="13" w:author="Michael Webster-Clark" w:date="2021-02-09T12:05:00Z"/>
          <w:rFonts w:ascii="Times New Roman" w:eastAsia="Arial" w:hAnsi="Times New Roman" w:cs="Times New Roman"/>
          <w:color w:val="000000" w:themeColor="text1"/>
          <w:sz w:val="24"/>
          <w:szCs w:val="24"/>
        </w:rPr>
      </w:pPr>
    </w:p>
    <w:p w14:paraId="29258206" w14:textId="5EA45F37" w:rsidR="004530D3" w:rsidRPr="005545B1" w:rsidRDefault="004530D3" w:rsidP="00690C12">
      <w:pPr>
        <w:pStyle w:val="ColorfulList-Accent12"/>
        <w:spacing w:after="120" w:line="240" w:lineRule="auto"/>
        <w:ind w:left="0"/>
        <w:rPr>
          <w:rFonts w:ascii="Times New Roman" w:eastAsia="Arial" w:hAnsi="Times New Roman" w:cs="Times New Roman"/>
          <w:color w:val="000000" w:themeColor="text1"/>
          <w:sz w:val="24"/>
          <w:szCs w:val="24"/>
        </w:rPr>
      </w:pPr>
      <w:ins w:id="14" w:author="Michael Webster-Clark" w:date="2021-02-09T12:05:00Z">
        <w:r>
          <w:rPr>
            <w:rFonts w:ascii="Times New Roman" w:eastAsia="Arial" w:hAnsi="Times New Roman" w:cs="Times New Roman"/>
            <w:color w:val="000000" w:themeColor="text1"/>
            <w:sz w:val="24"/>
            <w:szCs w:val="24"/>
          </w:rPr>
          <w:t>Objectives</w:t>
        </w:r>
      </w:ins>
      <w:ins w:id="15" w:author="Michael Webster-Clark" w:date="2021-02-09T12:06:00Z">
        <w:r>
          <w:rPr>
            <w:rFonts w:ascii="Times New Roman" w:eastAsia="Arial" w:hAnsi="Times New Roman" w:cs="Times New Roman"/>
            <w:color w:val="000000" w:themeColor="text1"/>
            <w:sz w:val="24"/>
            <w:szCs w:val="24"/>
          </w:rPr>
          <w:t xml:space="preserve">: To assess </w:t>
        </w:r>
      </w:ins>
      <w:ins w:id="16" w:author="Lund, Jennifer L" w:date="2021-02-09T14:13:00Z">
        <w:r w:rsidR="008F430E">
          <w:rPr>
            <w:rFonts w:ascii="Times New Roman" w:eastAsia="Arial" w:hAnsi="Times New Roman" w:cs="Times New Roman"/>
            <w:color w:val="000000" w:themeColor="text1"/>
            <w:sz w:val="24"/>
            <w:szCs w:val="24"/>
          </w:rPr>
          <w:t xml:space="preserve">the </w:t>
        </w:r>
      </w:ins>
      <w:ins w:id="17" w:author="Michael Webster-Clark" w:date="2021-02-09T12:06:00Z">
        <w:r>
          <w:rPr>
            <w:rFonts w:ascii="Times New Roman" w:eastAsia="Arial" w:hAnsi="Times New Roman" w:cs="Times New Roman"/>
            <w:color w:val="000000" w:themeColor="text1"/>
            <w:sz w:val="24"/>
            <w:szCs w:val="24"/>
          </w:rPr>
          <w:t>reporting o</w:t>
        </w:r>
      </w:ins>
      <w:ins w:id="18" w:author="Lund, Jennifer L" w:date="2021-02-09T14:13:00Z">
        <w:r w:rsidR="008F430E">
          <w:rPr>
            <w:rFonts w:ascii="Times New Roman" w:eastAsia="Arial" w:hAnsi="Times New Roman" w:cs="Times New Roman"/>
            <w:color w:val="000000" w:themeColor="text1"/>
            <w:sz w:val="24"/>
            <w:szCs w:val="24"/>
          </w:rPr>
          <w:t>f</w:t>
        </w:r>
      </w:ins>
      <w:ins w:id="19" w:author="Michael Webster-Clark" w:date="2021-02-09T12:06:00Z">
        <w:del w:id="20" w:author="Lund, Jennifer L" w:date="2021-02-09T14:13:00Z">
          <w:r w:rsidDel="008F430E">
            <w:rPr>
              <w:rFonts w:ascii="Times New Roman" w:eastAsia="Arial" w:hAnsi="Times New Roman" w:cs="Times New Roman"/>
              <w:color w:val="000000" w:themeColor="text1"/>
              <w:sz w:val="24"/>
              <w:szCs w:val="24"/>
            </w:rPr>
            <w:delText>n</w:delText>
          </w:r>
        </w:del>
        <w:r>
          <w:rPr>
            <w:rFonts w:ascii="Times New Roman" w:eastAsia="Arial" w:hAnsi="Times New Roman" w:cs="Times New Roman"/>
            <w:color w:val="000000" w:themeColor="text1"/>
            <w:sz w:val="24"/>
            <w:szCs w:val="24"/>
          </w:rPr>
          <w:t xml:space="preserve"> key </w:t>
        </w:r>
      </w:ins>
      <w:ins w:id="21" w:author="Lund, Jennifer L" w:date="2021-02-09T14:13:00Z">
        <w:r w:rsidR="008F430E">
          <w:rPr>
            <w:rFonts w:ascii="Times New Roman" w:eastAsia="Arial" w:hAnsi="Times New Roman" w:cs="Times New Roman"/>
            <w:color w:val="000000" w:themeColor="text1"/>
            <w:sz w:val="24"/>
            <w:szCs w:val="24"/>
          </w:rPr>
          <w:t xml:space="preserve">patient-level </w:t>
        </w:r>
      </w:ins>
      <w:ins w:id="22" w:author="Michael Webster-Clark" w:date="2021-02-09T12:06:00Z">
        <w:r>
          <w:rPr>
            <w:rFonts w:ascii="Times New Roman" w:eastAsia="Arial" w:hAnsi="Times New Roman" w:cs="Times New Roman"/>
            <w:color w:val="000000" w:themeColor="text1"/>
            <w:sz w:val="24"/>
            <w:szCs w:val="24"/>
          </w:rPr>
          <w:t xml:space="preserve">demographic and clinical characteristics </w:t>
        </w:r>
        <w:del w:id="23" w:author="Lund, Jennifer L" w:date="2021-02-09T14:13:00Z">
          <w:r w:rsidDel="008F430E">
            <w:rPr>
              <w:rFonts w:ascii="Times New Roman" w:eastAsia="Arial" w:hAnsi="Times New Roman" w:cs="Times New Roman"/>
              <w:color w:val="000000" w:themeColor="text1"/>
              <w:sz w:val="24"/>
              <w:szCs w:val="24"/>
            </w:rPr>
            <w:delText>within</w:delText>
          </w:r>
        </w:del>
      </w:ins>
      <w:ins w:id="24" w:author="Lund, Jennifer L" w:date="2021-02-09T14:13:00Z">
        <w:r w:rsidR="008F430E">
          <w:rPr>
            <w:rFonts w:ascii="Times New Roman" w:eastAsia="Arial" w:hAnsi="Times New Roman" w:cs="Times New Roman"/>
            <w:color w:val="000000" w:themeColor="text1"/>
            <w:sz w:val="24"/>
            <w:szCs w:val="24"/>
          </w:rPr>
          <w:t>among</w:t>
        </w:r>
      </w:ins>
      <w:ins w:id="25" w:author="Michael Webster-Clark" w:date="2021-02-09T12:06:00Z">
        <w:r>
          <w:rPr>
            <w:rFonts w:ascii="Times New Roman" w:eastAsia="Arial" w:hAnsi="Times New Roman" w:cs="Times New Roman"/>
            <w:color w:val="000000" w:themeColor="text1"/>
            <w:sz w:val="24"/>
            <w:szCs w:val="24"/>
          </w:rPr>
          <w:t xml:space="preserve"> COVID-19 related RCTs.</w:t>
        </w:r>
      </w:ins>
    </w:p>
    <w:p w14:paraId="56258D48" w14:textId="77777777" w:rsidR="00690C12" w:rsidRPr="005545B1" w:rsidRDefault="00690C12" w:rsidP="00690C12">
      <w:pPr>
        <w:pStyle w:val="ColorfulList-Accent12"/>
        <w:spacing w:after="120" w:line="240" w:lineRule="auto"/>
        <w:ind w:left="0"/>
        <w:rPr>
          <w:rFonts w:ascii="Times New Roman" w:eastAsia="Arial" w:hAnsi="Times New Roman" w:cs="Times New Roman"/>
          <w:color w:val="000000" w:themeColor="text1"/>
          <w:sz w:val="24"/>
          <w:szCs w:val="24"/>
        </w:rPr>
      </w:pPr>
    </w:p>
    <w:p w14:paraId="79A9DECA" w14:textId="120558EE" w:rsidR="00690C12" w:rsidRPr="005545B1" w:rsidRDefault="004530D3" w:rsidP="00690C12">
      <w:pPr>
        <w:contextualSpacing/>
        <w:rPr>
          <w:rFonts w:ascii="Times New Roman" w:hAnsi="Times New Roman" w:cs="Times New Roman"/>
          <w:color w:val="000000" w:themeColor="text1"/>
        </w:rPr>
      </w:pPr>
      <w:ins w:id="26" w:author="Michael Webster-Clark" w:date="2021-02-09T12:06:00Z">
        <w:r>
          <w:rPr>
            <w:rFonts w:ascii="Times New Roman" w:hAnsi="Times New Roman" w:cs="Times New Roman"/>
            <w:color w:val="000000" w:themeColor="text1"/>
          </w:rPr>
          <w:t xml:space="preserve">Methods: </w:t>
        </w:r>
      </w:ins>
      <w:r w:rsidR="00690C12" w:rsidRPr="005545B1">
        <w:rPr>
          <w:rFonts w:ascii="Times New Roman" w:hAnsi="Times New Roman" w:cs="Times New Roman"/>
          <w:color w:val="000000" w:themeColor="text1"/>
        </w:rPr>
        <w:t xml:space="preserve">We queried English-language articles from PubMed, Web of Science, clinicaltrials.gov, and the CDC library of gray literature databases using keywords of ‘coronavirus’, ‘covid’, ‘clinical trial’ and ‘randomized controlled trial’ from January to October 2020. We restricted to studies with “trial” in their title and reviewed abstracts to confirm they were RCTs with final results. </w:t>
      </w:r>
      <w:del w:id="27" w:author="Lund, Jennifer L" w:date="2021-02-09T14:14:00Z">
        <w:r w:rsidR="00690C12" w:rsidRPr="005545B1" w:rsidDel="008F430E">
          <w:rPr>
            <w:rFonts w:ascii="Times New Roman" w:hAnsi="Times New Roman" w:cs="Times New Roman"/>
            <w:color w:val="000000" w:themeColor="text1"/>
          </w:rPr>
          <w:delText>Finally</w:delText>
        </w:r>
      </w:del>
      <w:ins w:id="28" w:author="Lund, Jennifer L" w:date="2021-02-09T14:14:00Z">
        <w:r w:rsidR="008F430E">
          <w:rPr>
            <w:rFonts w:ascii="Times New Roman" w:hAnsi="Times New Roman" w:cs="Times New Roman"/>
            <w:color w:val="000000" w:themeColor="text1"/>
          </w:rPr>
          <w:t>Lastly</w:t>
        </w:r>
      </w:ins>
      <w:r w:rsidR="00690C12" w:rsidRPr="005545B1">
        <w:rPr>
          <w:rFonts w:ascii="Times New Roman" w:hAnsi="Times New Roman" w:cs="Times New Roman"/>
          <w:color w:val="000000" w:themeColor="text1"/>
        </w:rPr>
        <w:t>, we abstracted the demographic and clinical characteristics reported in Table 1 of the final publication.</w:t>
      </w:r>
    </w:p>
    <w:p w14:paraId="04D4F135" w14:textId="4FAE062F" w:rsidR="00690C12" w:rsidRPr="005545B1" w:rsidRDefault="00690C12" w:rsidP="00690C12">
      <w:pPr>
        <w:contextualSpacing/>
        <w:rPr>
          <w:rFonts w:ascii="Times New Roman" w:hAnsi="Times New Roman" w:cs="Times New Roman"/>
          <w:color w:val="000000" w:themeColor="text1"/>
        </w:rPr>
      </w:pPr>
    </w:p>
    <w:p w14:paraId="7836419D" w14:textId="452C05C3" w:rsidR="00690C12" w:rsidRPr="005545B1" w:rsidRDefault="004530D3" w:rsidP="00690C12">
      <w:pPr>
        <w:contextualSpacing/>
        <w:rPr>
          <w:rFonts w:ascii="Times New Roman" w:hAnsi="Times New Roman" w:cs="Times New Roman"/>
          <w:color w:val="FF0000"/>
        </w:rPr>
      </w:pPr>
      <w:ins w:id="29" w:author="Michael Webster-Clark" w:date="2021-02-09T12:07:00Z">
        <w:r>
          <w:rPr>
            <w:rFonts w:ascii="Times New Roman" w:hAnsi="Times New Roman" w:cs="Times New Roman"/>
            <w:color w:val="000000" w:themeColor="text1"/>
          </w:rPr>
          <w:t xml:space="preserve">Results: </w:t>
        </w:r>
      </w:ins>
      <w:r w:rsidR="00261F41" w:rsidRPr="005545B1">
        <w:rPr>
          <w:rFonts w:ascii="Times New Roman" w:hAnsi="Times New Roman" w:cs="Times New Roman"/>
          <w:color w:val="000000" w:themeColor="text1"/>
        </w:rPr>
        <w:t xml:space="preserve">From the initial 42,586 manuscripts, we excluded 41,946 articles </w:t>
      </w:r>
      <w:r w:rsidR="00DD3615" w:rsidRPr="005545B1">
        <w:rPr>
          <w:rFonts w:ascii="Times New Roman" w:hAnsi="Times New Roman" w:cs="Times New Roman"/>
          <w:color w:val="000000" w:themeColor="text1"/>
        </w:rPr>
        <w:t>without</w:t>
      </w:r>
      <w:r w:rsidR="00261F41" w:rsidRPr="005545B1">
        <w:rPr>
          <w:rFonts w:ascii="Times New Roman" w:hAnsi="Times New Roman" w:cs="Times New Roman"/>
          <w:color w:val="000000" w:themeColor="text1"/>
        </w:rPr>
        <w:t xml:space="preserve"> </w:t>
      </w:r>
      <w:r w:rsidR="00B8467C" w:rsidRPr="005545B1">
        <w:rPr>
          <w:rFonts w:ascii="Times New Roman" w:hAnsi="Times New Roman" w:cs="Times New Roman"/>
          <w:color w:val="000000" w:themeColor="text1"/>
        </w:rPr>
        <w:t>‘</w:t>
      </w:r>
      <w:r w:rsidR="00261F41" w:rsidRPr="005545B1">
        <w:rPr>
          <w:rFonts w:ascii="Times New Roman" w:hAnsi="Times New Roman" w:cs="Times New Roman"/>
          <w:color w:val="000000" w:themeColor="text1"/>
        </w:rPr>
        <w:t>trial</w:t>
      </w:r>
      <w:r w:rsidR="00B8467C" w:rsidRPr="005545B1">
        <w:rPr>
          <w:rFonts w:ascii="Times New Roman" w:hAnsi="Times New Roman" w:cs="Times New Roman"/>
          <w:color w:val="000000" w:themeColor="text1"/>
        </w:rPr>
        <w:t>’</w:t>
      </w:r>
      <w:r w:rsidR="00261F41" w:rsidRPr="005545B1">
        <w:rPr>
          <w:rFonts w:ascii="Times New Roman" w:hAnsi="Times New Roman" w:cs="Times New Roman"/>
          <w:color w:val="000000" w:themeColor="text1"/>
        </w:rPr>
        <w:t xml:space="preserve"> in </w:t>
      </w:r>
      <w:ins w:id="30" w:author="Michael Webster-Clark" w:date="2021-02-09T12:05:00Z">
        <w:r>
          <w:rPr>
            <w:rFonts w:ascii="Times New Roman" w:hAnsi="Times New Roman" w:cs="Times New Roman"/>
            <w:color w:val="000000" w:themeColor="text1"/>
          </w:rPr>
          <w:t>the</w:t>
        </w:r>
      </w:ins>
      <w:ins w:id="31" w:author="Michael Webster-Clark" w:date="2021-02-09T12:10:00Z">
        <w:r w:rsidR="00736E08">
          <w:rPr>
            <w:rFonts w:ascii="Times New Roman" w:hAnsi="Times New Roman" w:cs="Times New Roman"/>
            <w:color w:val="000000" w:themeColor="text1"/>
          </w:rPr>
          <w:t>ir</w:t>
        </w:r>
      </w:ins>
      <w:del w:id="32" w:author="Michael Webster-Clark" w:date="2021-02-09T12:05:00Z">
        <w:r w:rsidR="00261F41" w:rsidRPr="005545B1" w:rsidDel="004530D3">
          <w:rPr>
            <w:rFonts w:ascii="Times New Roman" w:hAnsi="Times New Roman" w:cs="Times New Roman"/>
            <w:color w:val="000000" w:themeColor="text1"/>
          </w:rPr>
          <w:delText>its</w:delText>
        </w:r>
      </w:del>
      <w:r w:rsidR="00261F41" w:rsidRPr="005545B1">
        <w:rPr>
          <w:rFonts w:ascii="Times New Roman" w:hAnsi="Times New Roman" w:cs="Times New Roman"/>
          <w:color w:val="000000" w:themeColor="text1"/>
        </w:rPr>
        <w:t xml:space="preserve"> title</w:t>
      </w:r>
      <w:ins w:id="33" w:author="Michael Webster-Clark" w:date="2021-02-09T12:10:00Z">
        <w:r w:rsidR="00736E08">
          <w:rPr>
            <w:rFonts w:ascii="Times New Roman" w:hAnsi="Times New Roman" w:cs="Times New Roman"/>
            <w:color w:val="000000" w:themeColor="text1"/>
          </w:rPr>
          <w:t>s</w:t>
        </w:r>
      </w:ins>
      <w:r w:rsidR="007F7B48" w:rsidRPr="005545B1">
        <w:rPr>
          <w:rFonts w:ascii="Times New Roman" w:hAnsi="Times New Roman" w:cs="Times New Roman"/>
          <w:color w:val="000000" w:themeColor="text1"/>
        </w:rPr>
        <w:t xml:space="preserve">. After a preliminary abstract review, 583 more </w:t>
      </w:r>
      <w:r w:rsidR="004B70E0" w:rsidRPr="005545B1">
        <w:rPr>
          <w:rFonts w:ascii="Times New Roman" w:hAnsi="Times New Roman" w:cs="Times New Roman"/>
          <w:color w:val="000000" w:themeColor="text1"/>
        </w:rPr>
        <w:t xml:space="preserve">articles </w:t>
      </w:r>
      <w:r w:rsidR="007F7B48" w:rsidRPr="005545B1">
        <w:rPr>
          <w:rFonts w:ascii="Times New Roman" w:hAnsi="Times New Roman" w:cs="Times New Roman"/>
          <w:color w:val="000000" w:themeColor="text1"/>
        </w:rPr>
        <w:t xml:space="preserve">were excluded because the </w:t>
      </w:r>
      <w:ins w:id="34" w:author="Michael Webster-Clark" w:date="2021-02-09T12:05:00Z">
        <w:r>
          <w:rPr>
            <w:rFonts w:ascii="Times New Roman" w:hAnsi="Times New Roman" w:cs="Times New Roman"/>
            <w:color w:val="000000" w:themeColor="text1"/>
          </w:rPr>
          <w:t>“</w:t>
        </w:r>
      </w:ins>
      <w:r w:rsidR="007F7B48" w:rsidRPr="005545B1">
        <w:rPr>
          <w:rFonts w:ascii="Times New Roman" w:hAnsi="Times New Roman" w:cs="Times New Roman"/>
          <w:color w:val="000000" w:themeColor="text1"/>
        </w:rPr>
        <w:t>RCTs</w:t>
      </w:r>
      <w:ins w:id="35" w:author="Michael Webster-Clark" w:date="2021-02-09T12:05:00Z">
        <w:r>
          <w:rPr>
            <w:rFonts w:ascii="Times New Roman" w:hAnsi="Times New Roman" w:cs="Times New Roman"/>
            <w:color w:val="000000" w:themeColor="text1"/>
          </w:rPr>
          <w:t>”</w:t>
        </w:r>
      </w:ins>
      <w:r w:rsidR="007F7B48" w:rsidRPr="005545B1">
        <w:rPr>
          <w:rFonts w:ascii="Times New Roman" w:hAnsi="Times New Roman" w:cs="Times New Roman"/>
          <w:color w:val="000000" w:themeColor="text1"/>
        </w:rPr>
        <w:t xml:space="preserve"> described were not truly randomized or </w:t>
      </w:r>
      <w:del w:id="36" w:author="Lund, Jennifer L" w:date="2021-02-09T14:15:00Z">
        <w:r w:rsidR="007F7B48" w:rsidRPr="005545B1" w:rsidDel="008F430E">
          <w:rPr>
            <w:rFonts w:ascii="Times New Roman" w:hAnsi="Times New Roman" w:cs="Times New Roman"/>
            <w:color w:val="000000" w:themeColor="text1"/>
          </w:rPr>
          <w:delText>were missing</w:delText>
        </w:r>
      </w:del>
      <w:ins w:id="37" w:author="Lund, Jennifer L" w:date="2021-02-09T14:15:00Z">
        <w:r w:rsidR="008F430E">
          <w:rPr>
            <w:rFonts w:ascii="Times New Roman" w:hAnsi="Times New Roman" w:cs="Times New Roman"/>
            <w:color w:val="000000" w:themeColor="text1"/>
          </w:rPr>
          <w:t>reported no</w:t>
        </w:r>
      </w:ins>
      <w:r w:rsidR="007F7B48" w:rsidRPr="005545B1">
        <w:rPr>
          <w:rFonts w:ascii="Times New Roman" w:hAnsi="Times New Roman" w:cs="Times New Roman"/>
          <w:color w:val="000000" w:themeColor="text1"/>
        </w:rPr>
        <w:t xml:space="preserve"> </w:t>
      </w:r>
      <w:del w:id="38" w:author="Michael Webster-Clark" w:date="2021-02-09T12:10:00Z">
        <w:r w:rsidR="007F7B48" w:rsidRPr="005545B1" w:rsidDel="00736E08">
          <w:rPr>
            <w:rFonts w:ascii="Times New Roman" w:hAnsi="Times New Roman" w:cs="Times New Roman"/>
            <w:color w:val="000000" w:themeColor="text1"/>
          </w:rPr>
          <w:delText xml:space="preserve">final </w:delText>
        </w:r>
      </w:del>
      <w:r w:rsidR="007F7B48" w:rsidRPr="005545B1">
        <w:rPr>
          <w:rFonts w:ascii="Times New Roman" w:hAnsi="Times New Roman" w:cs="Times New Roman"/>
          <w:color w:val="000000" w:themeColor="text1"/>
        </w:rPr>
        <w:t xml:space="preserve">results. </w:t>
      </w:r>
      <w:r w:rsidR="00261F41" w:rsidRPr="005545B1">
        <w:rPr>
          <w:rFonts w:ascii="Times New Roman" w:hAnsi="Times New Roman" w:cs="Times New Roman"/>
          <w:color w:val="000000" w:themeColor="text1"/>
        </w:rPr>
        <w:t>Our final eligible manuscripts</w:t>
      </w:r>
      <w:r w:rsidR="00DD3615" w:rsidRPr="005545B1">
        <w:rPr>
          <w:rFonts w:ascii="Times New Roman" w:hAnsi="Times New Roman" w:cs="Times New Roman"/>
          <w:color w:val="000000" w:themeColor="text1"/>
        </w:rPr>
        <w:t xml:space="preserve"> </w:t>
      </w:r>
      <w:r w:rsidR="00261F41" w:rsidRPr="005545B1">
        <w:rPr>
          <w:rFonts w:ascii="Times New Roman" w:hAnsi="Times New Roman" w:cs="Times New Roman"/>
          <w:color w:val="000000" w:themeColor="text1"/>
        </w:rPr>
        <w:t>consisted of 61</w:t>
      </w:r>
      <w:r w:rsidR="00690C12" w:rsidRPr="005545B1">
        <w:rPr>
          <w:rFonts w:ascii="Times New Roman" w:hAnsi="Times New Roman" w:cs="Times New Roman"/>
          <w:color w:val="000000" w:themeColor="text1"/>
        </w:rPr>
        <w:t xml:space="preserve"> RCTs described in 57 articles</w:t>
      </w:r>
      <w:r w:rsidR="00261F41" w:rsidRPr="005545B1">
        <w:rPr>
          <w:rFonts w:ascii="Times New Roman" w:hAnsi="Times New Roman" w:cs="Times New Roman"/>
          <w:color w:val="000000" w:themeColor="text1"/>
        </w:rPr>
        <w:t xml:space="preserve">. </w:t>
      </w:r>
      <w:r w:rsidR="00690C12" w:rsidRPr="005545B1">
        <w:rPr>
          <w:rFonts w:ascii="Times New Roman" w:hAnsi="Times New Roman" w:cs="Times New Roman"/>
          <w:color w:val="000000" w:themeColor="text1"/>
        </w:rPr>
        <w:t>The trials were largely conducted in China (20), Iran (9), and the U.S. (8). Most (50) studied potential treatments</w:t>
      </w:r>
      <w:ins w:id="39" w:author="Lund, Jennifer L" w:date="2021-02-09T14:15:00Z">
        <w:del w:id="40" w:author="Joyce Pak" w:date="2021-02-09T15:48:00Z">
          <w:r w:rsidR="008F430E" w:rsidDel="00CE2D8E">
            <w:rPr>
              <w:rFonts w:ascii="Times New Roman" w:hAnsi="Times New Roman" w:cs="Times New Roman"/>
              <w:color w:val="000000" w:themeColor="text1"/>
            </w:rPr>
            <w:delText xml:space="preserve"> for COVID-19</w:delText>
          </w:r>
        </w:del>
      </w:ins>
      <w:r w:rsidR="00690C12" w:rsidRPr="005545B1">
        <w:rPr>
          <w:rFonts w:ascii="Times New Roman" w:hAnsi="Times New Roman" w:cs="Times New Roman"/>
          <w:color w:val="000000" w:themeColor="text1"/>
        </w:rPr>
        <w:t xml:space="preserve">, while fewer studied vaccines (8) and prophylaxis strategies (3). Study populations ranged from 10 to 5040 participants </w:t>
      </w:r>
      <w:del w:id="41" w:author="Lund, Jennifer L" w:date="2021-02-09T14:16:00Z">
        <w:r w:rsidR="00690C12" w:rsidRPr="005545B1" w:rsidDel="008F430E">
          <w:rPr>
            <w:rFonts w:ascii="Times New Roman" w:hAnsi="Times New Roman" w:cs="Times New Roman"/>
            <w:color w:val="000000" w:themeColor="text1"/>
          </w:rPr>
          <w:delText>with a</w:delText>
        </w:r>
      </w:del>
      <w:ins w:id="42" w:author="Lund, Jennifer L" w:date="2021-02-09T14:16:00Z">
        <w:r w:rsidR="008F430E">
          <w:rPr>
            <w:rFonts w:ascii="Times New Roman" w:hAnsi="Times New Roman" w:cs="Times New Roman"/>
            <w:color w:val="000000" w:themeColor="text1"/>
          </w:rPr>
          <w:t>(</w:t>
        </w:r>
      </w:ins>
      <w:del w:id="43" w:author="Lund, Jennifer L" w:date="2021-02-09T14:16:00Z">
        <w:r w:rsidR="00690C12" w:rsidRPr="005545B1" w:rsidDel="008F430E">
          <w:rPr>
            <w:rFonts w:ascii="Times New Roman" w:hAnsi="Times New Roman" w:cs="Times New Roman"/>
            <w:color w:val="000000" w:themeColor="text1"/>
          </w:rPr>
          <w:delText xml:space="preserve"> </w:delText>
        </w:r>
      </w:del>
      <w:r w:rsidR="00690C12" w:rsidRPr="005545B1">
        <w:rPr>
          <w:rFonts w:ascii="Times New Roman" w:hAnsi="Times New Roman" w:cs="Times New Roman"/>
          <w:color w:val="000000" w:themeColor="text1"/>
        </w:rPr>
        <w:t>median</w:t>
      </w:r>
      <w:ins w:id="44" w:author="Lund, Jennifer L" w:date="2021-02-09T14:16:00Z">
        <w:r w:rsidR="008F430E">
          <w:rPr>
            <w:rFonts w:ascii="Times New Roman" w:hAnsi="Times New Roman" w:cs="Times New Roman"/>
            <w:color w:val="000000" w:themeColor="text1"/>
          </w:rPr>
          <w:t>=</w:t>
        </w:r>
      </w:ins>
      <w:del w:id="45" w:author="Lund, Jennifer L" w:date="2021-02-09T14:16:00Z">
        <w:r w:rsidR="00690C12" w:rsidRPr="005545B1" w:rsidDel="008F430E">
          <w:rPr>
            <w:rFonts w:ascii="Times New Roman" w:hAnsi="Times New Roman" w:cs="Times New Roman"/>
            <w:color w:val="000000" w:themeColor="text1"/>
          </w:rPr>
          <w:delText xml:space="preserve"> of </w:delText>
        </w:r>
      </w:del>
      <w:r w:rsidR="00690C12" w:rsidRPr="005545B1">
        <w:rPr>
          <w:rFonts w:ascii="Times New Roman" w:hAnsi="Times New Roman" w:cs="Times New Roman"/>
          <w:color w:val="000000" w:themeColor="text1"/>
        </w:rPr>
        <w:t>89</w:t>
      </w:r>
      <w:ins w:id="46" w:author="Lund, Jennifer L" w:date="2021-02-09T14:16:00Z">
        <w:r w:rsidR="008F430E">
          <w:rPr>
            <w:rFonts w:ascii="Times New Roman" w:hAnsi="Times New Roman" w:cs="Times New Roman"/>
            <w:color w:val="000000" w:themeColor="text1"/>
          </w:rPr>
          <w:t>)</w:t>
        </w:r>
      </w:ins>
      <w:r w:rsidR="00690C12" w:rsidRPr="005545B1">
        <w:rPr>
          <w:rFonts w:ascii="Times New Roman" w:hAnsi="Times New Roman" w:cs="Times New Roman"/>
          <w:color w:val="000000" w:themeColor="text1"/>
        </w:rPr>
        <w:t>. All 61 reported on age (median of 55.8 with IQR (44.5, 59.8)), 59 on sex, 48 on the prevalence of at least one comorbidity, 22 on use of oxygen therapy, and 14 on race. The two comorbidities whose prevalence was most frequently described were hypertension (</w:t>
      </w:r>
      <w:del w:id="47" w:author="Joyce Pak" w:date="2021-02-09T15:39:00Z">
        <w:r w:rsidR="00690C12" w:rsidRPr="005545B1" w:rsidDel="00C00ADF">
          <w:rPr>
            <w:rFonts w:ascii="Times New Roman" w:hAnsi="Times New Roman" w:cs="Times New Roman"/>
            <w:color w:val="000000" w:themeColor="text1"/>
          </w:rPr>
          <w:delText>62% of studies</w:delText>
        </w:r>
      </w:del>
      <w:ins w:id="48" w:author="Joyce Pak" w:date="2021-02-09T15:39:00Z">
        <w:r w:rsidR="00C00ADF">
          <w:rPr>
            <w:rFonts w:ascii="Times New Roman" w:hAnsi="Times New Roman" w:cs="Times New Roman"/>
            <w:color w:val="000000" w:themeColor="text1"/>
          </w:rPr>
          <w:t>38</w:t>
        </w:r>
      </w:ins>
      <w:r w:rsidR="00690C12" w:rsidRPr="005545B1">
        <w:rPr>
          <w:rFonts w:ascii="Times New Roman" w:hAnsi="Times New Roman" w:cs="Times New Roman"/>
          <w:color w:val="000000" w:themeColor="text1"/>
        </w:rPr>
        <w:t>) and diabetes (</w:t>
      </w:r>
      <w:del w:id="49" w:author="Joyce Pak" w:date="2021-02-09T15:38:00Z">
        <w:r w:rsidR="00690C12" w:rsidRPr="005545B1" w:rsidDel="00C00ADF">
          <w:rPr>
            <w:rFonts w:ascii="Times New Roman" w:hAnsi="Times New Roman" w:cs="Times New Roman"/>
            <w:color w:val="000000" w:themeColor="text1"/>
          </w:rPr>
          <w:delText>69% of studies</w:delText>
        </w:r>
      </w:del>
      <w:ins w:id="50" w:author="Joyce Pak" w:date="2021-02-09T15:38:00Z">
        <w:r w:rsidR="00C00ADF">
          <w:rPr>
            <w:rFonts w:ascii="Times New Roman" w:hAnsi="Times New Roman" w:cs="Times New Roman"/>
            <w:color w:val="000000" w:themeColor="text1"/>
          </w:rPr>
          <w:t>42</w:t>
        </w:r>
      </w:ins>
      <w:r w:rsidR="00690C12" w:rsidRPr="005545B1">
        <w:rPr>
          <w:rFonts w:ascii="Times New Roman" w:hAnsi="Times New Roman" w:cs="Times New Roman"/>
          <w:color w:val="000000" w:themeColor="text1"/>
        </w:rPr>
        <w:t xml:space="preserve">), but few studies </w:t>
      </w:r>
      <w:del w:id="51" w:author="Lund, Jennifer L" w:date="2021-02-09T14:17:00Z">
        <w:r w:rsidR="00690C12" w:rsidRPr="005545B1" w:rsidDel="00CB6CC0">
          <w:rPr>
            <w:rFonts w:ascii="Times New Roman" w:hAnsi="Times New Roman" w:cs="Times New Roman"/>
            <w:color w:val="000000" w:themeColor="text1"/>
          </w:rPr>
          <w:delText xml:space="preserve">had </w:delText>
        </w:r>
      </w:del>
      <w:ins w:id="52" w:author="Lund, Jennifer L" w:date="2021-02-09T14:17:00Z">
        <w:r w:rsidR="00CB6CC0">
          <w:rPr>
            <w:rFonts w:ascii="Times New Roman" w:hAnsi="Times New Roman" w:cs="Times New Roman"/>
            <w:color w:val="000000" w:themeColor="text1"/>
          </w:rPr>
          <w:t>reported</w:t>
        </w:r>
        <w:r w:rsidR="00CB6CC0" w:rsidRPr="005545B1">
          <w:rPr>
            <w:rFonts w:ascii="Times New Roman" w:hAnsi="Times New Roman" w:cs="Times New Roman"/>
            <w:color w:val="000000" w:themeColor="text1"/>
          </w:rPr>
          <w:t xml:space="preserve"> </w:t>
        </w:r>
        <w:r w:rsidR="00CB6CC0">
          <w:rPr>
            <w:rFonts w:ascii="Times New Roman" w:hAnsi="Times New Roman" w:cs="Times New Roman"/>
            <w:color w:val="000000" w:themeColor="text1"/>
          </w:rPr>
          <w:t xml:space="preserve">comorbid </w:t>
        </w:r>
      </w:ins>
      <w:r w:rsidR="00690C12" w:rsidRPr="005545B1">
        <w:rPr>
          <w:rFonts w:ascii="Times New Roman" w:hAnsi="Times New Roman" w:cs="Times New Roman"/>
          <w:color w:val="000000" w:themeColor="text1"/>
        </w:rPr>
        <w:t>asthma</w:t>
      </w:r>
      <w:ins w:id="53" w:author="Joyce Pak" w:date="2021-02-09T15:40:00Z">
        <w:r w:rsidR="00C00ADF">
          <w:rPr>
            <w:rFonts w:ascii="Times New Roman" w:hAnsi="Times New Roman" w:cs="Times New Roman"/>
            <w:color w:val="000000" w:themeColor="text1"/>
          </w:rPr>
          <w:t xml:space="preserve"> (14)</w:t>
        </w:r>
      </w:ins>
      <w:r w:rsidR="00554001" w:rsidRPr="005545B1">
        <w:rPr>
          <w:rFonts w:ascii="Times New Roman" w:hAnsi="Times New Roman" w:cs="Times New Roman"/>
          <w:color w:val="000000" w:themeColor="text1"/>
        </w:rPr>
        <w:t xml:space="preserve"> or</w:t>
      </w:r>
      <w:r w:rsidR="00690C12" w:rsidRPr="005545B1">
        <w:rPr>
          <w:rFonts w:ascii="Times New Roman" w:hAnsi="Times New Roman" w:cs="Times New Roman"/>
          <w:color w:val="000000" w:themeColor="text1"/>
        </w:rPr>
        <w:t xml:space="preserve"> COPD</w:t>
      </w:r>
      <w:ins w:id="54" w:author="Joyce Pak" w:date="2021-02-09T15:40:00Z">
        <w:r w:rsidR="00C00ADF">
          <w:rPr>
            <w:rFonts w:ascii="Times New Roman" w:hAnsi="Times New Roman" w:cs="Times New Roman"/>
            <w:color w:val="000000" w:themeColor="text1"/>
          </w:rPr>
          <w:t xml:space="preserve"> (</w:t>
        </w:r>
      </w:ins>
      <w:ins w:id="55" w:author="Joyce Pak" w:date="2021-02-09T15:41:00Z">
        <w:r w:rsidR="00C00ADF">
          <w:rPr>
            <w:rFonts w:ascii="Times New Roman" w:hAnsi="Times New Roman" w:cs="Times New Roman"/>
            <w:color w:val="000000" w:themeColor="text1"/>
          </w:rPr>
          <w:t>11</w:t>
        </w:r>
      </w:ins>
      <w:ins w:id="56" w:author="Joyce Pak" w:date="2021-02-09T15:40:00Z">
        <w:r w:rsidR="00C00ADF">
          <w:rPr>
            <w:rFonts w:ascii="Times New Roman" w:hAnsi="Times New Roman" w:cs="Times New Roman"/>
            <w:color w:val="000000" w:themeColor="text1"/>
          </w:rPr>
          <w:t>)</w:t>
        </w:r>
      </w:ins>
      <w:r w:rsidR="00690C12" w:rsidRPr="005545B1">
        <w:rPr>
          <w:rFonts w:ascii="Times New Roman" w:hAnsi="Times New Roman" w:cs="Times New Roman"/>
          <w:color w:val="000000" w:themeColor="text1"/>
        </w:rPr>
        <w:t>. Pregnant women were explicitly excluded from 46 of the trials. No trials reported on income, urban vs rural residence, or other indicators of socioeconomic status</w:t>
      </w:r>
      <w:del w:id="57" w:author="Lund, Jennifer L" w:date="2021-02-09T14:17:00Z">
        <w:r w:rsidR="00690C12" w:rsidRPr="005545B1" w:rsidDel="00CB6CC0">
          <w:rPr>
            <w:rFonts w:ascii="Times New Roman" w:hAnsi="Times New Roman" w:cs="Times New Roman"/>
            <w:color w:val="000000" w:themeColor="text1"/>
          </w:rPr>
          <w:delText xml:space="preserve"> (SES)</w:delText>
        </w:r>
      </w:del>
      <w:r w:rsidR="00690C12" w:rsidRPr="005545B1">
        <w:rPr>
          <w:rFonts w:ascii="Times New Roman" w:hAnsi="Times New Roman" w:cs="Times New Roman"/>
          <w:color w:val="000000" w:themeColor="text1"/>
        </w:rPr>
        <w:t>.</w:t>
      </w:r>
    </w:p>
    <w:p w14:paraId="54800930" w14:textId="77777777" w:rsidR="00690C12" w:rsidRPr="005545B1" w:rsidRDefault="00690C12" w:rsidP="00690C12">
      <w:pPr>
        <w:contextualSpacing/>
        <w:rPr>
          <w:rFonts w:ascii="Times New Roman" w:hAnsi="Times New Roman" w:cs="Times New Roman"/>
          <w:color w:val="000000" w:themeColor="text1"/>
        </w:rPr>
      </w:pPr>
    </w:p>
    <w:p w14:paraId="4EED58AB" w14:textId="1392522A" w:rsidR="00690C12" w:rsidRPr="005545B1" w:rsidRDefault="004530D3" w:rsidP="00690C12">
      <w:pPr>
        <w:contextualSpacing/>
        <w:rPr>
          <w:rFonts w:ascii="Times New Roman" w:hAnsi="Times New Roman" w:cs="Times New Roman"/>
          <w:color w:val="000000" w:themeColor="text1"/>
        </w:rPr>
      </w:pPr>
      <w:ins w:id="58" w:author="Michael Webster-Clark" w:date="2021-02-09T12:07:00Z">
        <w:r>
          <w:rPr>
            <w:rFonts w:ascii="Times New Roman" w:hAnsi="Times New Roman" w:cs="Times New Roman"/>
            <w:color w:val="000000" w:themeColor="text1"/>
          </w:rPr>
          <w:t xml:space="preserve">Conclusions: </w:t>
        </w:r>
      </w:ins>
      <w:r w:rsidR="00690C12" w:rsidRPr="005545B1">
        <w:rPr>
          <w:rFonts w:ascii="Times New Roman" w:hAnsi="Times New Roman" w:cs="Times New Roman"/>
          <w:color w:val="000000" w:themeColor="text1"/>
        </w:rPr>
        <w:t xml:space="preserve">Reporting on age, sex, and comorbidity distributions may assist in characterizing </w:t>
      </w:r>
      <w:del w:id="59" w:author="Lund, Jennifer L" w:date="2021-02-09T14:17:00Z">
        <w:r w:rsidR="00690C12" w:rsidRPr="005545B1" w:rsidDel="00CB6CC0">
          <w:rPr>
            <w:rFonts w:ascii="Times New Roman" w:hAnsi="Times New Roman" w:cs="Times New Roman"/>
            <w:color w:val="000000" w:themeColor="text1"/>
          </w:rPr>
          <w:delText xml:space="preserve">the </w:delText>
        </w:r>
      </w:del>
      <w:r w:rsidR="00690C12" w:rsidRPr="005545B1">
        <w:rPr>
          <w:rFonts w:ascii="Times New Roman" w:hAnsi="Times New Roman" w:cs="Times New Roman"/>
          <w:color w:val="000000" w:themeColor="text1"/>
        </w:rPr>
        <w:t xml:space="preserve">populations enrolled in RCTs. Unfortunately, limited reporting on race and other markers of SES </w:t>
      </w:r>
      <w:ins w:id="60" w:author="Michael Webster-Clark" w:date="2021-02-09T12:10:00Z">
        <w:r w:rsidR="00736E08">
          <w:rPr>
            <w:rFonts w:ascii="Times New Roman" w:hAnsi="Times New Roman" w:cs="Times New Roman"/>
            <w:color w:val="000000" w:themeColor="text1"/>
          </w:rPr>
          <w:t xml:space="preserve">may </w:t>
        </w:r>
      </w:ins>
      <w:r w:rsidR="00690C12" w:rsidRPr="005545B1">
        <w:rPr>
          <w:rFonts w:ascii="Times New Roman" w:hAnsi="Times New Roman" w:cs="Times New Roman"/>
          <w:color w:val="000000" w:themeColor="text1"/>
        </w:rPr>
        <w:t>make</w:t>
      </w:r>
      <w:del w:id="61" w:author="Michael Webster-Clark" w:date="2021-02-09T12:10:00Z">
        <w:r w:rsidR="00690C12" w:rsidRPr="005545B1" w:rsidDel="00736E08">
          <w:rPr>
            <w:rFonts w:ascii="Times New Roman" w:hAnsi="Times New Roman" w:cs="Times New Roman"/>
            <w:color w:val="000000" w:themeColor="text1"/>
          </w:rPr>
          <w:delText>s</w:delText>
        </w:r>
      </w:del>
      <w:r w:rsidR="00690C12" w:rsidRPr="005545B1">
        <w:rPr>
          <w:rFonts w:ascii="Times New Roman" w:hAnsi="Times New Roman" w:cs="Times New Roman"/>
          <w:color w:val="000000" w:themeColor="text1"/>
        </w:rPr>
        <w:t xml:space="preserve"> it difficult to draw conclusions in the most impacted populations without </w:t>
      </w:r>
      <w:del w:id="62" w:author="Joyce Pak" w:date="2021-02-09T15:43:00Z">
        <w:r w:rsidR="00690C12" w:rsidRPr="005545B1" w:rsidDel="00DB6E92">
          <w:rPr>
            <w:rFonts w:ascii="Times New Roman" w:hAnsi="Times New Roman" w:cs="Times New Roman"/>
            <w:color w:val="000000" w:themeColor="text1"/>
          </w:rPr>
          <w:delText xml:space="preserve">assuming </w:delText>
        </w:r>
      </w:del>
      <w:ins w:id="63" w:author="Joyce Pak" w:date="2021-02-09T15:43:00Z">
        <w:r w:rsidR="00DB6E92">
          <w:rPr>
            <w:rFonts w:ascii="Times New Roman" w:hAnsi="Times New Roman" w:cs="Times New Roman"/>
            <w:color w:val="000000" w:themeColor="text1"/>
          </w:rPr>
          <w:t xml:space="preserve">making unlikely assumptions about </w:t>
        </w:r>
      </w:ins>
      <w:r w:rsidR="00690C12" w:rsidRPr="005545B1">
        <w:rPr>
          <w:rFonts w:ascii="Times New Roman" w:hAnsi="Times New Roman" w:cs="Times New Roman"/>
          <w:color w:val="000000" w:themeColor="text1"/>
        </w:rPr>
        <w:t xml:space="preserve">homogeneous treatment effects. These findings highlight the need for more robust reporting </w:t>
      </w:r>
      <w:ins w:id="64" w:author="Lund, Jennifer L" w:date="2021-02-09T14:19:00Z">
        <w:r w:rsidR="00CB6CC0">
          <w:rPr>
            <w:rFonts w:ascii="Times New Roman" w:hAnsi="Times New Roman" w:cs="Times New Roman"/>
            <w:color w:val="000000" w:themeColor="text1"/>
          </w:rPr>
          <w:t>on the</w:t>
        </w:r>
      </w:ins>
      <w:del w:id="65" w:author="Lund, Jennifer L" w:date="2021-02-09T14:19:00Z">
        <w:r w:rsidR="00690C12" w:rsidRPr="005545B1" w:rsidDel="00CB6CC0">
          <w:rPr>
            <w:rFonts w:ascii="Times New Roman" w:hAnsi="Times New Roman" w:cs="Times New Roman"/>
            <w:color w:val="000000" w:themeColor="text1"/>
          </w:rPr>
          <w:delText>of</w:delText>
        </w:r>
      </w:del>
      <w:r w:rsidR="00690C12" w:rsidRPr="005545B1">
        <w:rPr>
          <w:rFonts w:ascii="Times New Roman" w:hAnsi="Times New Roman" w:cs="Times New Roman"/>
          <w:color w:val="000000" w:themeColor="text1"/>
        </w:rPr>
        <w:t xml:space="preserve"> clinical and demographic </w:t>
      </w:r>
      <w:del w:id="66" w:author="Lund, Jennifer L" w:date="2021-02-09T14:19:00Z">
        <w:r w:rsidR="00690C12" w:rsidRPr="005545B1" w:rsidDel="00CB6CC0">
          <w:rPr>
            <w:rFonts w:ascii="Times New Roman" w:hAnsi="Times New Roman" w:cs="Times New Roman"/>
            <w:color w:val="000000" w:themeColor="text1"/>
          </w:rPr>
          <w:delText xml:space="preserve">factors </w:delText>
        </w:r>
      </w:del>
      <w:ins w:id="67" w:author="Lund, Jennifer L" w:date="2021-02-09T14:19:00Z">
        <w:r w:rsidR="00CB6CC0">
          <w:rPr>
            <w:rFonts w:ascii="Times New Roman" w:hAnsi="Times New Roman" w:cs="Times New Roman"/>
            <w:color w:val="000000" w:themeColor="text1"/>
          </w:rPr>
          <w:t>profiles</w:t>
        </w:r>
        <w:r w:rsidR="00CB6CC0" w:rsidRPr="005545B1">
          <w:rPr>
            <w:rFonts w:ascii="Times New Roman" w:hAnsi="Times New Roman" w:cs="Times New Roman"/>
            <w:color w:val="000000" w:themeColor="text1"/>
          </w:rPr>
          <w:t xml:space="preserve"> </w:t>
        </w:r>
        <w:r w:rsidR="00CB6CC0">
          <w:rPr>
            <w:rFonts w:ascii="Times New Roman" w:hAnsi="Times New Roman" w:cs="Times New Roman"/>
            <w:color w:val="000000" w:themeColor="text1"/>
          </w:rPr>
          <w:t xml:space="preserve">of </w:t>
        </w:r>
      </w:ins>
      <w:del w:id="68" w:author="Lund, Jennifer L" w:date="2021-02-09T14:19:00Z">
        <w:r w:rsidR="00690C12" w:rsidRPr="005545B1" w:rsidDel="00CB6CC0">
          <w:rPr>
            <w:rFonts w:ascii="Times New Roman" w:hAnsi="Times New Roman" w:cs="Times New Roman"/>
            <w:color w:val="000000" w:themeColor="text1"/>
          </w:rPr>
          <w:delText xml:space="preserve">impacting </w:delText>
        </w:r>
      </w:del>
      <w:r w:rsidR="00690C12" w:rsidRPr="005545B1">
        <w:rPr>
          <w:rFonts w:ascii="Times New Roman" w:hAnsi="Times New Roman" w:cs="Times New Roman"/>
          <w:color w:val="000000" w:themeColor="text1"/>
        </w:rPr>
        <w:t>COVID-19-related RCT</w:t>
      </w:r>
      <w:ins w:id="69" w:author="Lund, Jennifer L" w:date="2021-02-09T14:19:00Z">
        <w:r w:rsidR="00CB6CC0">
          <w:rPr>
            <w:rFonts w:ascii="Times New Roman" w:hAnsi="Times New Roman" w:cs="Times New Roman"/>
            <w:color w:val="000000" w:themeColor="text1"/>
          </w:rPr>
          <w:t xml:space="preserve"> populations</w:t>
        </w:r>
      </w:ins>
      <w:del w:id="70" w:author="Lund, Jennifer L" w:date="2021-02-09T14:19:00Z">
        <w:r w:rsidR="00690C12" w:rsidRPr="005545B1" w:rsidDel="00CB6CC0">
          <w:rPr>
            <w:rFonts w:ascii="Times New Roman" w:hAnsi="Times New Roman" w:cs="Times New Roman"/>
            <w:color w:val="000000" w:themeColor="text1"/>
          </w:rPr>
          <w:delText>s</w:delText>
        </w:r>
      </w:del>
      <w:r w:rsidR="00690C12" w:rsidRPr="005545B1">
        <w:rPr>
          <w:rFonts w:ascii="Times New Roman" w:hAnsi="Times New Roman" w:cs="Times New Roman"/>
          <w:color w:val="000000" w:themeColor="text1"/>
        </w:rPr>
        <w:t xml:space="preserve">.  </w:t>
      </w:r>
    </w:p>
    <w:p w14:paraId="52CBC8AD" w14:textId="77777777" w:rsidR="00F377DB" w:rsidRPr="005545B1" w:rsidRDefault="00F377DB">
      <w:pPr>
        <w:rPr>
          <w:rFonts w:ascii="Times New Roman" w:hAnsi="Times New Roman" w:cs="Times New Roman"/>
        </w:rPr>
      </w:pPr>
    </w:p>
    <w:sectPr w:rsidR="00F377DB" w:rsidRPr="005545B1" w:rsidSect="0013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yce Pak">
    <w15:presenceInfo w15:providerId="Windows Live" w15:userId="e4036b559882be6a"/>
  </w15:person>
  <w15:person w15:author="Michael Webster-Clark">
    <w15:presenceInfo w15:providerId="Windows Live" w15:userId="a96279738b6f2efa"/>
  </w15:person>
  <w15:person w15:author="Lund, Jennifer L">
    <w15:presenceInfo w15:providerId="AD" w15:userId="S::jlund@ad.unc.edu::f728108c-b223-4bf2-9b4b-4b05cc430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12"/>
    <w:rsid w:val="000146FC"/>
    <w:rsid w:val="00084EFF"/>
    <w:rsid w:val="00090FD8"/>
    <w:rsid w:val="00094507"/>
    <w:rsid w:val="00094A92"/>
    <w:rsid w:val="000C5696"/>
    <w:rsid w:val="000D7712"/>
    <w:rsid w:val="000F330B"/>
    <w:rsid w:val="00125A41"/>
    <w:rsid w:val="001319C2"/>
    <w:rsid w:val="00135220"/>
    <w:rsid w:val="00161E3B"/>
    <w:rsid w:val="00173AB0"/>
    <w:rsid w:val="001818A4"/>
    <w:rsid w:val="00183CD4"/>
    <w:rsid w:val="001A6A23"/>
    <w:rsid w:val="001B0B7F"/>
    <w:rsid w:val="001E2422"/>
    <w:rsid w:val="001E2FDE"/>
    <w:rsid w:val="002102B5"/>
    <w:rsid w:val="00213491"/>
    <w:rsid w:val="002208CD"/>
    <w:rsid w:val="002563A8"/>
    <w:rsid w:val="00261F41"/>
    <w:rsid w:val="002B22D6"/>
    <w:rsid w:val="002B4C14"/>
    <w:rsid w:val="0034776A"/>
    <w:rsid w:val="00351AAC"/>
    <w:rsid w:val="003569DD"/>
    <w:rsid w:val="003720D2"/>
    <w:rsid w:val="003748FE"/>
    <w:rsid w:val="00393DA5"/>
    <w:rsid w:val="003C441A"/>
    <w:rsid w:val="00402D22"/>
    <w:rsid w:val="00404D39"/>
    <w:rsid w:val="00426C57"/>
    <w:rsid w:val="004530D3"/>
    <w:rsid w:val="004573BC"/>
    <w:rsid w:val="00491991"/>
    <w:rsid w:val="004B70E0"/>
    <w:rsid w:val="004D1735"/>
    <w:rsid w:val="004D3F2E"/>
    <w:rsid w:val="004E0DE8"/>
    <w:rsid w:val="00554001"/>
    <w:rsid w:val="005545B1"/>
    <w:rsid w:val="00573D3F"/>
    <w:rsid w:val="00575485"/>
    <w:rsid w:val="00587A0C"/>
    <w:rsid w:val="00590DFE"/>
    <w:rsid w:val="005B6604"/>
    <w:rsid w:val="005D74E7"/>
    <w:rsid w:val="006115C7"/>
    <w:rsid w:val="00674ED7"/>
    <w:rsid w:val="00682CAC"/>
    <w:rsid w:val="00690C12"/>
    <w:rsid w:val="006D6849"/>
    <w:rsid w:val="006E6560"/>
    <w:rsid w:val="00704485"/>
    <w:rsid w:val="00706F8B"/>
    <w:rsid w:val="0071403A"/>
    <w:rsid w:val="00720FA9"/>
    <w:rsid w:val="00736E08"/>
    <w:rsid w:val="00750FE1"/>
    <w:rsid w:val="00751F7D"/>
    <w:rsid w:val="007947C6"/>
    <w:rsid w:val="007C0C7A"/>
    <w:rsid w:val="007D5F09"/>
    <w:rsid w:val="007F7B48"/>
    <w:rsid w:val="00836B38"/>
    <w:rsid w:val="008465F4"/>
    <w:rsid w:val="00867AD8"/>
    <w:rsid w:val="008A120D"/>
    <w:rsid w:val="008A1EA7"/>
    <w:rsid w:val="008A2FE1"/>
    <w:rsid w:val="008D40CD"/>
    <w:rsid w:val="008F38C8"/>
    <w:rsid w:val="008F430E"/>
    <w:rsid w:val="00914939"/>
    <w:rsid w:val="0092142F"/>
    <w:rsid w:val="009256B1"/>
    <w:rsid w:val="00933AC5"/>
    <w:rsid w:val="00985858"/>
    <w:rsid w:val="00986B07"/>
    <w:rsid w:val="009C6626"/>
    <w:rsid w:val="009D539D"/>
    <w:rsid w:val="009E4AFB"/>
    <w:rsid w:val="00A12C91"/>
    <w:rsid w:val="00A215AD"/>
    <w:rsid w:val="00A34B7F"/>
    <w:rsid w:val="00A8123E"/>
    <w:rsid w:val="00AA29AC"/>
    <w:rsid w:val="00AC5C9E"/>
    <w:rsid w:val="00AF1A17"/>
    <w:rsid w:val="00AF2CE0"/>
    <w:rsid w:val="00AF2F44"/>
    <w:rsid w:val="00B0097B"/>
    <w:rsid w:val="00B224C3"/>
    <w:rsid w:val="00B359E2"/>
    <w:rsid w:val="00B710BB"/>
    <w:rsid w:val="00B8467C"/>
    <w:rsid w:val="00B855E2"/>
    <w:rsid w:val="00B97DD4"/>
    <w:rsid w:val="00BC79D4"/>
    <w:rsid w:val="00C00ADF"/>
    <w:rsid w:val="00C0556E"/>
    <w:rsid w:val="00C174A2"/>
    <w:rsid w:val="00C209C2"/>
    <w:rsid w:val="00C32E46"/>
    <w:rsid w:val="00C55060"/>
    <w:rsid w:val="00C56035"/>
    <w:rsid w:val="00C56B2C"/>
    <w:rsid w:val="00C71074"/>
    <w:rsid w:val="00C74FB3"/>
    <w:rsid w:val="00CB6CC0"/>
    <w:rsid w:val="00CE2D8E"/>
    <w:rsid w:val="00CF78F6"/>
    <w:rsid w:val="00D23DE1"/>
    <w:rsid w:val="00D45FF7"/>
    <w:rsid w:val="00D768E5"/>
    <w:rsid w:val="00DA791C"/>
    <w:rsid w:val="00DB6E92"/>
    <w:rsid w:val="00DD3615"/>
    <w:rsid w:val="00DE2DB5"/>
    <w:rsid w:val="00DF2F19"/>
    <w:rsid w:val="00E10A5B"/>
    <w:rsid w:val="00E632CB"/>
    <w:rsid w:val="00E90A69"/>
    <w:rsid w:val="00E9309C"/>
    <w:rsid w:val="00EB5CAB"/>
    <w:rsid w:val="00EB603C"/>
    <w:rsid w:val="00ED0766"/>
    <w:rsid w:val="00EE0BD1"/>
    <w:rsid w:val="00EE6B24"/>
    <w:rsid w:val="00F15E3C"/>
    <w:rsid w:val="00F377DB"/>
    <w:rsid w:val="00F549AF"/>
    <w:rsid w:val="00F9182E"/>
    <w:rsid w:val="00F91C6E"/>
    <w:rsid w:val="00FA3A53"/>
    <w:rsid w:val="00FB6D8C"/>
    <w:rsid w:val="00FD57F5"/>
    <w:rsid w:val="00FE14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ACE"/>
  <w15:chartTrackingRefBased/>
  <w15:docId w15:val="{B94095B5-D3DA-6A4A-B966-A8E18DA5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2">
    <w:name w:val="Colorful List - Accent 12"/>
    <w:basedOn w:val="Normal"/>
    <w:link w:val="ColorfulList-Accent1Char"/>
    <w:uiPriority w:val="34"/>
    <w:qFormat/>
    <w:rsid w:val="00690C12"/>
    <w:pPr>
      <w:spacing w:after="200" w:line="276" w:lineRule="auto"/>
      <w:ind w:left="720"/>
      <w:contextualSpacing/>
    </w:pPr>
    <w:rPr>
      <w:rFonts w:ascii="Calibri" w:eastAsia="Times New Roman" w:hAnsi="Calibri" w:cs="Calibri"/>
      <w:sz w:val="22"/>
      <w:szCs w:val="22"/>
      <w:lang w:eastAsia="en-US"/>
    </w:rPr>
  </w:style>
  <w:style w:type="character" w:customStyle="1" w:styleId="ColorfulList-Accent1Char">
    <w:name w:val="Colorful List - Accent 1 Char"/>
    <w:link w:val="ColorfulList-Accent12"/>
    <w:uiPriority w:val="34"/>
    <w:locked/>
    <w:rsid w:val="00690C12"/>
    <w:rPr>
      <w:rFonts w:ascii="Calibri" w:eastAsia="Times New Roman" w:hAnsi="Calibri" w:cs="Calibri"/>
      <w:sz w:val="22"/>
      <w:szCs w:val="22"/>
      <w:lang w:eastAsia="en-US"/>
    </w:rPr>
  </w:style>
  <w:style w:type="character" w:styleId="CommentReference">
    <w:name w:val="annotation reference"/>
    <w:basedOn w:val="DefaultParagraphFont"/>
    <w:uiPriority w:val="99"/>
    <w:semiHidden/>
    <w:unhideWhenUsed/>
    <w:rsid w:val="00C32E46"/>
    <w:rPr>
      <w:sz w:val="16"/>
      <w:szCs w:val="16"/>
    </w:rPr>
  </w:style>
  <w:style w:type="paragraph" w:styleId="CommentText">
    <w:name w:val="annotation text"/>
    <w:basedOn w:val="Normal"/>
    <w:link w:val="CommentTextChar"/>
    <w:uiPriority w:val="99"/>
    <w:semiHidden/>
    <w:unhideWhenUsed/>
    <w:rsid w:val="00C32E46"/>
    <w:rPr>
      <w:sz w:val="20"/>
      <w:szCs w:val="20"/>
    </w:rPr>
  </w:style>
  <w:style w:type="character" w:customStyle="1" w:styleId="CommentTextChar">
    <w:name w:val="Comment Text Char"/>
    <w:basedOn w:val="DefaultParagraphFont"/>
    <w:link w:val="CommentText"/>
    <w:uiPriority w:val="99"/>
    <w:semiHidden/>
    <w:rsid w:val="00C32E46"/>
    <w:rPr>
      <w:sz w:val="20"/>
      <w:szCs w:val="20"/>
    </w:rPr>
  </w:style>
  <w:style w:type="paragraph" w:styleId="CommentSubject">
    <w:name w:val="annotation subject"/>
    <w:basedOn w:val="CommentText"/>
    <w:next w:val="CommentText"/>
    <w:link w:val="CommentSubjectChar"/>
    <w:uiPriority w:val="99"/>
    <w:semiHidden/>
    <w:unhideWhenUsed/>
    <w:rsid w:val="00C32E46"/>
    <w:rPr>
      <w:b/>
      <w:bCs/>
    </w:rPr>
  </w:style>
  <w:style w:type="character" w:customStyle="1" w:styleId="CommentSubjectChar">
    <w:name w:val="Comment Subject Char"/>
    <w:basedOn w:val="CommentTextChar"/>
    <w:link w:val="CommentSubject"/>
    <w:uiPriority w:val="99"/>
    <w:semiHidden/>
    <w:rsid w:val="00C32E46"/>
    <w:rPr>
      <w:b/>
      <w:bCs/>
      <w:sz w:val="20"/>
      <w:szCs w:val="20"/>
    </w:rPr>
  </w:style>
  <w:style w:type="paragraph" w:styleId="Revision">
    <w:name w:val="Revision"/>
    <w:hidden/>
    <w:uiPriority w:val="99"/>
    <w:semiHidden/>
    <w:rsid w:val="00C0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Pak</dc:creator>
  <cp:keywords/>
  <dc:description/>
  <cp:lastModifiedBy>Joyce Pak</cp:lastModifiedBy>
  <cp:revision>4</cp:revision>
  <dcterms:created xsi:type="dcterms:W3CDTF">2021-02-09T20:52:00Z</dcterms:created>
  <dcterms:modified xsi:type="dcterms:W3CDTF">2021-03-26T18:04:00Z</dcterms:modified>
</cp:coreProperties>
</file>